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07" w:rsidRPr="00FA74E2" w:rsidRDefault="00183D95">
      <w:pPr>
        <w:jc w:val="both"/>
        <w:rPr>
          <w:ins w:id="0" w:author="Microsoft account" w:date="2023-04-21T16:50:00Z"/>
          <w:rFonts w:cstheme="minorHAnsi"/>
          <w:sz w:val="24"/>
          <w:szCs w:val="24"/>
          <w:rPrChange w:id="1" w:author="Microsoft account" w:date="2023-04-22T19:28:00Z">
            <w:rPr>
              <w:ins w:id="2" w:author="Microsoft account" w:date="2023-04-21T16:50:00Z"/>
              <w:rFonts w:ascii="Roboto" w:hAnsi="Roboto"/>
              <w:sz w:val="24"/>
              <w:szCs w:val="24"/>
            </w:rPr>
          </w:rPrChange>
        </w:rPr>
      </w:pPr>
      <w:r w:rsidRPr="00FA74E2">
        <w:rPr>
          <w:rFonts w:cstheme="minorHAnsi"/>
          <w:noProof/>
          <w:sz w:val="24"/>
          <w:szCs w:val="24"/>
          <w:lang w:eastAsia="en-IN"/>
          <w:rPrChange w:id="3" w:author="Microsoft account" w:date="2023-04-22T19:28:00Z">
            <w:rPr>
              <w:noProof/>
              <w:lang w:eastAsia="en-IN"/>
            </w:rPr>
          </w:rPrChange>
        </w:rPr>
        <w:drawing>
          <wp:inline distT="0" distB="0" distL="0" distR="0">
            <wp:extent cx="582930" cy="58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82930" cy="580390"/>
                    </a:xfrm>
                    <a:prstGeom prst="rect">
                      <a:avLst/>
                    </a:prstGeom>
                  </pic:spPr>
                </pic:pic>
              </a:graphicData>
            </a:graphic>
          </wp:inline>
        </w:drawing>
      </w:r>
    </w:p>
    <w:p w:rsidR="00183D95" w:rsidRPr="00FA74E2" w:rsidRDefault="00183D95">
      <w:pPr>
        <w:jc w:val="both"/>
        <w:rPr>
          <w:rFonts w:cstheme="minorHAnsi"/>
          <w:b/>
          <w:sz w:val="24"/>
          <w:szCs w:val="24"/>
          <w:rPrChange w:id="4" w:author="Microsoft account" w:date="2023-04-22T19:28:00Z">
            <w:rPr>
              <w:rFonts w:ascii="Roboto" w:hAnsi="Roboto"/>
              <w:sz w:val="24"/>
              <w:szCs w:val="24"/>
            </w:rPr>
          </w:rPrChange>
        </w:rPr>
      </w:pPr>
    </w:p>
    <w:p w:rsidR="00841107" w:rsidRPr="00FA74E2" w:rsidRDefault="00183D95">
      <w:pPr>
        <w:jc w:val="both"/>
        <w:rPr>
          <w:rFonts w:cstheme="minorHAnsi"/>
          <w:b/>
          <w:sz w:val="28"/>
          <w:szCs w:val="24"/>
          <w:rPrChange w:id="5" w:author="Microsoft account" w:date="2023-04-22T19:28:00Z">
            <w:rPr>
              <w:rFonts w:ascii="Roboto" w:hAnsi="Roboto"/>
              <w:sz w:val="24"/>
              <w:szCs w:val="24"/>
            </w:rPr>
          </w:rPrChange>
        </w:rPr>
      </w:pPr>
      <w:bookmarkStart w:id="6" w:name="_GoBack"/>
      <w:r w:rsidRPr="00FA74E2">
        <w:rPr>
          <w:rFonts w:cstheme="minorHAnsi"/>
          <w:b/>
          <w:sz w:val="28"/>
          <w:szCs w:val="24"/>
          <w:rPrChange w:id="7" w:author="Microsoft account" w:date="2023-04-22T19:28:00Z">
            <w:rPr>
              <w:rFonts w:ascii="Roboto" w:hAnsi="Roboto"/>
              <w:sz w:val="24"/>
              <w:szCs w:val="24"/>
            </w:rPr>
          </w:rPrChange>
        </w:rPr>
        <w:t>Visitors’ Data Privacy on S3</w:t>
      </w:r>
    </w:p>
    <w:bookmarkEnd w:id="6"/>
    <w:p w:rsidR="00841107" w:rsidRPr="00FA74E2" w:rsidRDefault="00183D95">
      <w:pPr>
        <w:jc w:val="both"/>
        <w:rPr>
          <w:rFonts w:cstheme="minorHAnsi"/>
          <w:sz w:val="24"/>
          <w:szCs w:val="24"/>
          <w:rPrChange w:id="8" w:author="Microsoft account" w:date="2023-04-22T19:28:00Z">
            <w:rPr>
              <w:rFonts w:ascii="Roboto" w:hAnsi="Roboto"/>
              <w:sz w:val="24"/>
              <w:szCs w:val="24"/>
            </w:rPr>
          </w:rPrChange>
        </w:rPr>
      </w:pPr>
      <w:r w:rsidRPr="00FA74E2">
        <w:rPr>
          <w:rFonts w:cstheme="minorHAnsi"/>
          <w:sz w:val="24"/>
          <w:szCs w:val="24"/>
          <w:rPrChange w:id="9" w:author="Microsoft account" w:date="2023-04-22T19:28:00Z">
            <w:rPr>
              <w:rFonts w:ascii="Roboto" w:hAnsi="Roboto"/>
              <w:sz w:val="24"/>
              <w:szCs w:val="24"/>
            </w:rPr>
          </w:rPrChange>
        </w:rPr>
        <w:t>S3 believes that every visitor should have a great experience at the gate. This extends to your data, too. We are committed to protecting and respecting your privacy. The information below sets out the reasons for data collection, how it is managed and the control you have over it.</w:t>
      </w:r>
    </w:p>
    <w:p w:rsidR="00841107" w:rsidRPr="00FA74E2" w:rsidRDefault="00183D95">
      <w:pPr>
        <w:jc w:val="both"/>
        <w:rPr>
          <w:rFonts w:cstheme="minorHAnsi"/>
          <w:sz w:val="24"/>
          <w:szCs w:val="24"/>
          <w:rPrChange w:id="10" w:author="Microsoft account" w:date="2023-04-22T19:28:00Z">
            <w:rPr>
              <w:rFonts w:ascii="Roboto" w:hAnsi="Roboto"/>
              <w:sz w:val="24"/>
              <w:szCs w:val="24"/>
            </w:rPr>
          </w:rPrChange>
        </w:rPr>
      </w:pPr>
      <w:r w:rsidRPr="00FA74E2">
        <w:rPr>
          <w:rFonts w:cstheme="minorHAnsi"/>
          <w:sz w:val="24"/>
          <w:szCs w:val="24"/>
          <w:rPrChange w:id="11" w:author="Microsoft account" w:date="2023-04-22T19:28:00Z">
            <w:rPr>
              <w:rFonts w:ascii="Roboto" w:hAnsi="Roboto"/>
              <w:sz w:val="24"/>
              <w:szCs w:val="24"/>
            </w:rPr>
          </w:rPrChange>
        </w:rPr>
        <w:t>Visitor Entry</w:t>
      </w:r>
    </w:p>
    <w:p w:rsidR="00841107" w:rsidRPr="00FA74E2" w:rsidRDefault="00183D95">
      <w:pPr>
        <w:jc w:val="both"/>
        <w:rPr>
          <w:ins w:id="12" w:author="Unknown Author" w:date="2023-04-20T16:55:00Z"/>
          <w:rFonts w:cstheme="minorHAnsi"/>
          <w:sz w:val="24"/>
          <w:szCs w:val="24"/>
          <w:rPrChange w:id="13" w:author="Microsoft account" w:date="2023-04-22T19:28:00Z">
            <w:rPr>
              <w:ins w:id="14" w:author="Unknown Author" w:date="2023-04-20T16:55:00Z"/>
              <w:rFonts w:ascii="Roboto" w:hAnsi="Roboto"/>
              <w:sz w:val="24"/>
              <w:szCs w:val="24"/>
            </w:rPr>
          </w:rPrChange>
        </w:rPr>
      </w:pPr>
      <w:r w:rsidRPr="00FA74E2">
        <w:rPr>
          <w:rFonts w:cstheme="minorHAnsi"/>
          <w:sz w:val="24"/>
          <w:szCs w:val="24"/>
          <w:rPrChange w:id="15" w:author="Microsoft account" w:date="2023-04-22T19:28:00Z">
            <w:rPr>
              <w:rFonts w:ascii="Roboto" w:hAnsi="Roboto"/>
              <w:sz w:val="24"/>
              <w:szCs w:val="24"/>
            </w:rPr>
          </w:rPrChange>
        </w:rPr>
        <w:t>As part of the standard S3 visitor workflow, residents can generate a unique passcode and share it with their visitors. This code will help in seamless entry at the gate. In case the visitor doesn’t have an invite, his/her information is taken at the gate and sent to the resident for approval, so that the resident can recognize/call the person seeking entry.</w:t>
      </w:r>
    </w:p>
    <w:p w:rsidR="00841107" w:rsidRPr="00FA74E2" w:rsidRDefault="00841107">
      <w:pPr>
        <w:jc w:val="both"/>
        <w:rPr>
          <w:ins w:id="16" w:author="Unknown Author" w:date="2023-04-20T16:55:00Z"/>
          <w:rFonts w:cstheme="minorHAnsi"/>
          <w:sz w:val="24"/>
          <w:szCs w:val="24"/>
          <w:rPrChange w:id="17" w:author="Microsoft account" w:date="2023-04-22T19:28:00Z">
            <w:rPr>
              <w:ins w:id="18" w:author="Unknown Author" w:date="2023-04-20T16:55:00Z"/>
              <w:rFonts w:ascii="Roboto" w:hAnsi="Roboto"/>
              <w:sz w:val="24"/>
              <w:szCs w:val="24"/>
            </w:rPr>
          </w:rPrChange>
        </w:rPr>
      </w:pPr>
    </w:p>
    <w:p w:rsidR="00841107" w:rsidRPr="00FA74E2" w:rsidRDefault="00183D95">
      <w:pPr>
        <w:jc w:val="both"/>
        <w:rPr>
          <w:ins w:id="19" w:author="Unknown Author" w:date="2023-04-20T16:55:00Z"/>
          <w:rFonts w:cstheme="minorHAnsi"/>
          <w:sz w:val="24"/>
          <w:szCs w:val="24"/>
          <w:rPrChange w:id="20" w:author="Microsoft account" w:date="2023-04-22T19:28:00Z">
            <w:rPr>
              <w:ins w:id="21" w:author="Unknown Author" w:date="2023-04-20T16:55:00Z"/>
              <w:rFonts w:ascii="Roboto" w:hAnsi="Roboto"/>
              <w:sz w:val="24"/>
              <w:szCs w:val="24"/>
            </w:rPr>
          </w:rPrChange>
        </w:rPr>
      </w:pPr>
      <w:ins w:id="22" w:author="Unknown Author" w:date="2023-04-20T16:55:00Z">
        <w:r w:rsidRPr="00FA74E2">
          <w:rPr>
            <w:rFonts w:cstheme="minorHAnsi"/>
            <w:sz w:val="24"/>
            <w:szCs w:val="24"/>
            <w:rPrChange w:id="23" w:author="Microsoft account" w:date="2023-04-22T19:28:00Z">
              <w:rPr>
                <w:rFonts w:ascii="Roboto" w:hAnsi="Roboto"/>
                <w:sz w:val="24"/>
                <w:szCs w:val="24"/>
              </w:rPr>
            </w:rPrChange>
          </w:rPr>
          <w:t>Material Movement</w:t>
        </w:r>
      </w:ins>
    </w:p>
    <w:p w:rsidR="00841107" w:rsidRPr="00FA74E2" w:rsidRDefault="00183D95">
      <w:pPr>
        <w:jc w:val="both"/>
        <w:rPr>
          <w:ins w:id="24" w:author="Unknown Author" w:date="2023-04-20T17:02:00Z"/>
          <w:rFonts w:cstheme="minorHAnsi"/>
          <w:sz w:val="24"/>
          <w:szCs w:val="24"/>
          <w:rPrChange w:id="25" w:author="Microsoft account" w:date="2023-04-22T19:28:00Z">
            <w:rPr>
              <w:ins w:id="26" w:author="Unknown Author" w:date="2023-04-20T17:02:00Z"/>
              <w:rFonts w:ascii="Roboto" w:hAnsi="Roboto"/>
              <w:sz w:val="24"/>
              <w:szCs w:val="24"/>
            </w:rPr>
          </w:rPrChange>
        </w:rPr>
      </w:pPr>
      <w:ins w:id="27" w:author="Unknown Author" w:date="2023-04-20T16:55:00Z">
        <w:r w:rsidRPr="00FA74E2">
          <w:rPr>
            <w:rFonts w:cstheme="minorHAnsi"/>
            <w:sz w:val="24"/>
            <w:szCs w:val="24"/>
            <w:rPrChange w:id="28" w:author="Microsoft account" w:date="2023-04-22T19:28:00Z">
              <w:rPr>
                <w:rFonts w:ascii="Roboto" w:hAnsi="Roboto"/>
                <w:sz w:val="24"/>
                <w:szCs w:val="24"/>
              </w:rPr>
            </w:rPrChange>
          </w:rPr>
          <w:t xml:space="preserve">For the governed movement of material belonging to residents or the Property </w:t>
        </w:r>
        <w:del w:id="29" w:author="Microsoft account" w:date="2023-04-21T16:49:00Z">
          <w:r w:rsidRPr="00FA74E2" w:rsidDel="00183D95">
            <w:rPr>
              <w:rFonts w:cstheme="minorHAnsi"/>
              <w:sz w:val="24"/>
              <w:szCs w:val="24"/>
              <w:rPrChange w:id="30" w:author="Microsoft account" w:date="2023-04-22T19:28:00Z">
                <w:rPr>
                  <w:rFonts w:ascii="Roboto" w:hAnsi="Roboto"/>
                  <w:sz w:val="24"/>
                  <w:szCs w:val="24"/>
                </w:rPr>
              </w:rPrChange>
            </w:rPr>
            <w:delText>Administration  in</w:delText>
          </w:r>
        </w:del>
      </w:ins>
      <w:ins w:id="31" w:author="Microsoft account" w:date="2023-04-21T16:49:00Z">
        <w:r w:rsidRPr="00FA74E2">
          <w:rPr>
            <w:rFonts w:cstheme="minorHAnsi"/>
            <w:sz w:val="24"/>
            <w:szCs w:val="24"/>
            <w:rPrChange w:id="32" w:author="Microsoft account" w:date="2023-04-22T19:28:00Z">
              <w:rPr>
                <w:rFonts w:ascii="Roboto" w:hAnsi="Roboto"/>
                <w:sz w:val="24"/>
                <w:szCs w:val="24"/>
              </w:rPr>
            </w:rPrChange>
          </w:rPr>
          <w:t>Administration in</w:t>
        </w:r>
      </w:ins>
      <w:ins w:id="33" w:author="Unknown Author" w:date="2023-04-20T16:55:00Z">
        <w:r w:rsidRPr="00FA74E2">
          <w:rPr>
            <w:rFonts w:cstheme="minorHAnsi"/>
            <w:sz w:val="24"/>
            <w:szCs w:val="24"/>
            <w:rPrChange w:id="34" w:author="Microsoft account" w:date="2023-04-22T19:28:00Z">
              <w:rPr>
                <w:rFonts w:ascii="Roboto" w:hAnsi="Roboto"/>
                <w:sz w:val="24"/>
                <w:szCs w:val="24"/>
              </w:rPr>
            </w:rPrChange>
          </w:rPr>
          <w:t xml:space="preserve"> t</w:t>
        </w:r>
      </w:ins>
      <w:ins w:id="35" w:author="Unknown Author" w:date="2023-04-20T16:56:00Z">
        <w:r w:rsidRPr="00FA74E2">
          <w:rPr>
            <w:rFonts w:cstheme="minorHAnsi"/>
            <w:sz w:val="24"/>
            <w:szCs w:val="24"/>
            <w:rPrChange w:id="36" w:author="Microsoft account" w:date="2023-04-22T19:28:00Z">
              <w:rPr>
                <w:rFonts w:ascii="Roboto" w:hAnsi="Roboto"/>
                <w:sz w:val="24"/>
                <w:szCs w:val="24"/>
              </w:rPr>
            </w:rPrChange>
          </w:rPr>
          <w:t>he Apartment Complex/Society</w:t>
        </w:r>
      </w:ins>
      <w:ins w:id="37" w:author="Unknown Author" w:date="2023-04-20T16:58:00Z">
        <w:r w:rsidRPr="00FA74E2">
          <w:rPr>
            <w:rFonts w:cstheme="minorHAnsi"/>
            <w:sz w:val="24"/>
            <w:szCs w:val="24"/>
            <w:rPrChange w:id="38" w:author="Microsoft account" w:date="2023-04-22T19:28:00Z">
              <w:rPr>
                <w:rFonts w:ascii="Roboto" w:hAnsi="Roboto"/>
                <w:sz w:val="24"/>
                <w:szCs w:val="24"/>
              </w:rPr>
            </w:rPrChange>
          </w:rPr>
          <w:t xml:space="preserve"> each material movement is handled</w:t>
        </w:r>
      </w:ins>
      <w:ins w:id="39" w:author="Unknown Author" w:date="2023-04-20T16:59:00Z">
        <w:r w:rsidRPr="00FA74E2">
          <w:rPr>
            <w:rFonts w:cstheme="minorHAnsi"/>
            <w:sz w:val="24"/>
            <w:szCs w:val="24"/>
            <w:rPrChange w:id="40" w:author="Microsoft account" w:date="2023-04-22T19:28:00Z">
              <w:rPr>
                <w:rFonts w:ascii="Roboto" w:hAnsi="Roboto"/>
                <w:sz w:val="24"/>
                <w:szCs w:val="24"/>
              </w:rPr>
            </w:rPrChange>
          </w:rPr>
          <w:t xml:space="preserve"> using gate pass, the same will be available </w:t>
        </w:r>
      </w:ins>
      <w:ins w:id="41" w:author="Unknown Author" w:date="2023-04-20T17:02:00Z">
        <w:r w:rsidRPr="00FA74E2">
          <w:rPr>
            <w:rFonts w:cstheme="minorHAnsi"/>
            <w:sz w:val="24"/>
            <w:szCs w:val="24"/>
            <w:rPrChange w:id="42" w:author="Microsoft account" w:date="2023-04-22T19:28:00Z">
              <w:rPr>
                <w:rFonts w:ascii="Roboto" w:hAnsi="Roboto"/>
                <w:sz w:val="24"/>
                <w:szCs w:val="24"/>
              </w:rPr>
            </w:rPrChange>
          </w:rPr>
          <w:t xml:space="preserve">on the security app for verification. This will carry the details of the </w:t>
        </w:r>
        <w:del w:id="43" w:author="Microsoft account" w:date="2023-04-21T16:49:00Z">
          <w:r w:rsidRPr="00FA74E2" w:rsidDel="00183D95">
            <w:rPr>
              <w:rFonts w:cstheme="minorHAnsi"/>
              <w:sz w:val="24"/>
              <w:szCs w:val="24"/>
              <w:rPrChange w:id="44" w:author="Microsoft account" w:date="2023-04-22T19:28:00Z">
                <w:rPr>
                  <w:rFonts w:ascii="Roboto" w:hAnsi="Roboto"/>
                  <w:sz w:val="24"/>
                  <w:szCs w:val="24"/>
                </w:rPr>
              </w:rPrChange>
            </w:rPr>
            <w:delText>matrial</w:delText>
          </w:r>
        </w:del>
      </w:ins>
      <w:ins w:id="45" w:author="Microsoft account" w:date="2023-04-21T16:49:00Z">
        <w:r w:rsidRPr="00FA74E2">
          <w:rPr>
            <w:rFonts w:cstheme="minorHAnsi"/>
            <w:sz w:val="24"/>
            <w:szCs w:val="24"/>
            <w:rPrChange w:id="46" w:author="Microsoft account" w:date="2023-04-22T19:28:00Z">
              <w:rPr>
                <w:rFonts w:ascii="Roboto" w:hAnsi="Roboto"/>
                <w:sz w:val="24"/>
                <w:szCs w:val="24"/>
              </w:rPr>
            </w:rPrChange>
          </w:rPr>
          <w:t>material</w:t>
        </w:r>
      </w:ins>
      <w:ins w:id="47" w:author="Unknown Author" w:date="2023-04-20T17:02:00Z">
        <w:r w:rsidRPr="00FA74E2">
          <w:rPr>
            <w:rFonts w:cstheme="minorHAnsi"/>
            <w:sz w:val="24"/>
            <w:szCs w:val="24"/>
            <w:rPrChange w:id="48" w:author="Microsoft account" w:date="2023-04-22T19:28:00Z">
              <w:rPr>
                <w:rFonts w:ascii="Roboto" w:hAnsi="Roboto"/>
                <w:sz w:val="24"/>
                <w:szCs w:val="24"/>
              </w:rPr>
            </w:rPrChange>
          </w:rPr>
          <w:t xml:space="preserve"> and person carrying the material and will be maintained for records to handle disputes regarding any spillage. This is applicable for any visitor carrying in or carrying out material from the premises.</w:t>
        </w:r>
      </w:ins>
    </w:p>
    <w:p w:rsidR="00841107" w:rsidRPr="00FA74E2" w:rsidRDefault="00183D95">
      <w:pPr>
        <w:jc w:val="both"/>
        <w:rPr>
          <w:rFonts w:cstheme="minorHAnsi"/>
          <w:sz w:val="24"/>
          <w:szCs w:val="24"/>
          <w:rPrChange w:id="49" w:author="Microsoft account" w:date="2023-04-22T19:28:00Z">
            <w:rPr>
              <w:rFonts w:ascii="Roboto" w:hAnsi="Roboto"/>
              <w:sz w:val="24"/>
              <w:szCs w:val="24"/>
            </w:rPr>
          </w:rPrChange>
        </w:rPr>
      </w:pPr>
      <w:ins w:id="50" w:author="Unknown Author" w:date="2023-04-20T17:02:00Z">
        <w:r w:rsidRPr="00FA74E2">
          <w:rPr>
            <w:rFonts w:cstheme="minorHAnsi"/>
            <w:sz w:val="24"/>
            <w:szCs w:val="24"/>
            <w:rPrChange w:id="51" w:author="Microsoft account" w:date="2023-04-22T19:28:00Z">
              <w:rPr>
                <w:rFonts w:ascii="Roboto" w:hAnsi="Roboto"/>
                <w:sz w:val="24"/>
                <w:szCs w:val="24"/>
              </w:rPr>
            </w:rPrChange>
          </w:rPr>
          <w:t xml:space="preserve"> </w:t>
        </w:r>
      </w:ins>
    </w:p>
    <w:p w:rsidR="00841107" w:rsidRPr="00FA74E2" w:rsidRDefault="00183D95">
      <w:pPr>
        <w:jc w:val="both"/>
        <w:rPr>
          <w:rFonts w:cstheme="minorHAnsi"/>
          <w:sz w:val="24"/>
          <w:szCs w:val="24"/>
          <w:rPrChange w:id="52" w:author="Microsoft account" w:date="2023-04-22T19:28:00Z">
            <w:rPr>
              <w:rFonts w:ascii="Roboto" w:hAnsi="Roboto"/>
              <w:sz w:val="24"/>
              <w:szCs w:val="24"/>
            </w:rPr>
          </w:rPrChange>
        </w:rPr>
      </w:pPr>
      <w:r w:rsidRPr="00FA74E2">
        <w:rPr>
          <w:rFonts w:cstheme="minorHAnsi"/>
          <w:sz w:val="24"/>
          <w:szCs w:val="24"/>
          <w:rPrChange w:id="53" w:author="Microsoft account" w:date="2023-04-22T19:28:00Z">
            <w:rPr>
              <w:rFonts w:ascii="Roboto" w:hAnsi="Roboto"/>
              <w:sz w:val="24"/>
              <w:szCs w:val="24"/>
            </w:rPr>
          </w:rPrChange>
        </w:rPr>
        <w:t>Data Collection</w:t>
      </w:r>
    </w:p>
    <w:p w:rsidR="00841107" w:rsidRPr="00FA74E2" w:rsidRDefault="00183D95">
      <w:pPr>
        <w:jc w:val="both"/>
        <w:rPr>
          <w:rFonts w:cstheme="minorHAnsi"/>
          <w:sz w:val="24"/>
          <w:szCs w:val="24"/>
          <w:rPrChange w:id="54" w:author="Microsoft account" w:date="2023-04-22T19:28:00Z">
            <w:rPr>
              <w:rFonts w:ascii="Roboto" w:hAnsi="Roboto"/>
              <w:sz w:val="24"/>
              <w:szCs w:val="24"/>
            </w:rPr>
          </w:rPrChange>
        </w:rPr>
      </w:pPr>
      <w:r w:rsidRPr="00FA74E2">
        <w:rPr>
          <w:rFonts w:cstheme="minorHAnsi"/>
          <w:sz w:val="24"/>
          <w:szCs w:val="24"/>
          <w:rPrChange w:id="55" w:author="Microsoft account" w:date="2023-04-22T19:28:00Z">
            <w:rPr>
              <w:rFonts w:ascii="Roboto" w:hAnsi="Roboto"/>
              <w:sz w:val="24"/>
              <w:szCs w:val="24"/>
            </w:rPr>
          </w:rPrChange>
        </w:rPr>
        <w:t>We are providers of technology to community Resident Welfare Associations (RWAs), which maintain logs of all visitors to their premises. This entails the collection and storage of certain information, including your name, phone number and the flat/apartment that approves your visit. The data is collected on a S3 device given to the security guard appointed by the RWAs. The security guard cannot access data from</w:t>
      </w:r>
      <w:ins w:id="56" w:author="Unknown Author" w:date="2023-04-20T16:52:00Z">
        <w:r w:rsidRPr="00FA74E2">
          <w:rPr>
            <w:rFonts w:cstheme="minorHAnsi"/>
            <w:sz w:val="24"/>
            <w:szCs w:val="24"/>
            <w:rPrChange w:id="57" w:author="Microsoft account" w:date="2023-04-22T19:28:00Z">
              <w:rPr>
                <w:rFonts w:ascii="Roboto" w:hAnsi="Roboto"/>
                <w:sz w:val="24"/>
                <w:szCs w:val="24"/>
              </w:rPr>
            </w:rPrChange>
          </w:rPr>
          <w:t xml:space="preserve"> any of their personal</w:t>
        </w:r>
      </w:ins>
      <w:r w:rsidRPr="00FA74E2">
        <w:rPr>
          <w:rFonts w:cstheme="minorHAnsi"/>
          <w:sz w:val="24"/>
          <w:szCs w:val="24"/>
          <w:rPrChange w:id="58" w:author="Microsoft account" w:date="2023-04-22T19:28:00Z">
            <w:rPr>
              <w:rFonts w:ascii="Roboto" w:hAnsi="Roboto"/>
              <w:sz w:val="24"/>
              <w:szCs w:val="24"/>
            </w:rPr>
          </w:rPrChange>
        </w:rPr>
        <w:t xml:space="preserve"> </w:t>
      </w:r>
      <w:del w:id="59" w:author="Unknown Author" w:date="2023-04-20T16:52:00Z">
        <w:r w:rsidRPr="00FA74E2">
          <w:rPr>
            <w:rFonts w:cstheme="minorHAnsi"/>
            <w:sz w:val="24"/>
            <w:szCs w:val="24"/>
            <w:rPrChange w:id="60" w:author="Microsoft account" w:date="2023-04-22T19:28:00Z">
              <w:rPr>
                <w:rFonts w:ascii="Roboto" w:hAnsi="Roboto"/>
                <w:sz w:val="24"/>
                <w:szCs w:val="24"/>
              </w:rPr>
            </w:rPrChange>
          </w:rPr>
          <w:delText>the</w:delText>
        </w:r>
      </w:del>
      <w:r w:rsidRPr="00FA74E2">
        <w:rPr>
          <w:rFonts w:cstheme="minorHAnsi"/>
          <w:sz w:val="24"/>
          <w:szCs w:val="24"/>
          <w:rPrChange w:id="61" w:author="Microsoft account" w:date="2023-04-22T19:28:00Z">
            <w:rPr>
              <w:rFonts w:ascii="Roboto" w:hAnsi="Roboto"/>
              <w:sz w:val="24"/>
              <w:szCs w:val="24"/>
            </w:rPr>
          </w:rPrChange>
        </w:rPr>
        <w:t xml:space="preserve"> device</w:t>
      </w:r>
      <w:ins w:id="62" w:author="Unknown Author" w:date="2023-04-20T16:52:00Z">
        <w:r w:rsidRPr="00FA74E2">
          <w:rPr>
            <w:rFonts w:cstheme="minorHAnsi"/>
            <w:sz w:val="24"/>
            <w:szCs w:val="24"/>
            <w:rPrChange w:id="63" w:author="Microsoft account" w:date="2023-04-22T19:28:00Z">
              <w:rPr>
                <w:rFonts w:ascii="Roboto" w:hAnsi="Roboto"/>
                <w:sz w:val="24"/>
                <w:szCs w:val="24"/>
              </w:rPr>
            </w:rPrChange>
          </w:rPr>
          <w:t>s</w:t>
        </w:r>
      </w:ins>
      <w:r w:rsidRPr="00FA74E2">
        <w:rPr>
          <w:rFonts w:cstheme="minorHAnsi"/>
          <w:sz w:val="24"/>
          <w:szCs w:val="24"/>
          <w:rPrChange w:id="64" w:author="Microsoft account" w:date="2023-04-22T19:28:00Z">
            <w:rPr>
              <w:rFonts w:ascii="Roboto" w:hAnsi="Roboto"/>
              <w:sz w:val="24"/>
              <w:szCs w:val="24"/>
            </w:rPr>
          </w:rPrChange>
        </w:rPr>
        <w:t xml:space="preserve"> with them.</w:t>
      </w:r>
    </w:p>
    <w:p w:rsidR="00841107" w:rsidRPr="00FA74E2" w:rsidRDefault="00183D95">
      <w:pPr>
        <w:jc w:val="both"/>
        <w:rPr>
          <w:rFonts w:cstheme="minorHAnsi"/>
          <w:sz w:val="24"/>
          <w:szCs w:val="24"/>
          <w:rPrChange w:id="65" w:author="Microsoft account" w:date="2023-04-22T19:28:00Z">
            <w:rPr>
              <w:rFonts w:ascii="Roboto" w:hAnsi="Roboto"/>
              <w:sz w:val="24"/>
              <w:szCs w:val="24"/>
            </w:rPr>
          </w:rPrChange>
        </w:rPr>
      </w:pPr>
      <w:r w:rsidRPr="00FA74E2">
        <w:rPr>
          <w:rFonts w:cstheme="minorHAnsi"/>
          <w:sz w:val="24"/>
          <w:szCs w:val="24"/>
          <w:rPrChange w:id="66" w:author="Microsoft account" w:date="2023-04-22T19:28:00Z">
            <w:rPr>
              <w:rFonts w:ascii="Roboto" w:hAnsi="Roboto"/>
              <w:sz w:val="24"/>
              <w:szCs w:val="24"/>
            </w:rPr>
          </w:rPrChange>
        </w:rPr>
        <w:t>Data Ownership</w:t>
      </w:r>
    </w:p>
    <w:p w:rsidR="00841107" w:rsidRPr="00FA74E2" w:rsidRDefault="00183D95">
      <w:pPr>
        <w:jc w:val="both"/>
        <w:rPr>
          <w:rFonts w:cstheme="minorHAnsi"/>
          <w:sz w:val="24"/>
          <w:szCs w:val="24"/>
          <w:rPrChange w:id="67" w:author="Microsoft account" w:date="2023-04-22T19:28:00Z">
            <w:rPr>
              <w:rFonts w:ascii="Roboto" w:hAnsi="Roboto"/>
              <w:sz w:val="24"/>
              <w:szCs w:val="24"/>
            </w:rPr>
          </w:rPrChange>
        </w:rPr>
      </w:pPr>
      <w:r w:rsidRPr="00FA74E2">
        <w:rPr>
          <w:rFonts w:cstheme="minorHAnsi"/>
          <w:sz w:val="24"/>
          <w:szCs w:val="24"/>
          <w:rPrChange w:id="68" w:author="Microsoft account" w:date="2023-04-22T19:28:00Z">
            <w:rPr>
              <w:rFonts w:ascii="Roboto" w:hAnsi="Roboto"/>
              <w:sz w:val="24"/>
              <w:szCs w:val="24"/>
            </w:rPr>
          </w:rPrChange>
        </w:rPr>
        <w:t>The data pertaining to the Visitor is owned by the respective (RWA) / Community / Management Committee. Through S3 Solution, RWA’s maintain a log of all visitors to their premises. S3 is only the provider of technology to maintain this log.</w:t>
      </w:r>
    </w:p>
    <w:p w:rsidR="00841107" w:rsidRPr="00FA74E2" w:rsidRDefault="00183D95">
      <w:pPr>
        <w:jc w:val="both"/>
        <w:rPr>
          <w:rFonts w:cstheme="minorHAnsi"/>
          <w:sz w:val="24"/>
          <w:szCs w:val="24"/>
          <w:rPrChange w:id="69" w:author="Microsoft account" w:date="2023-04-22T19:28:00Z">
            <w:rPr>
              <w:rFonts w:ascii="Roboto" w:hAnsi="Roboto"/>
              <w:sz w:val="24"/>
              <w:szCs w:val="24"/>
            </w:rPr>
          </w:rPrChange>
        </w:rPr>
      </w:pPr>
      <w:r w:rsidRPr="00FA74E2">
        <w:rPr>
          <w:rFonts w:cstheme="minorHAnsi"/>
          <w:sz w:val="24"/>
          <w:szCs w:val="24"/>
          <w:rPrChange w:id="70" w:author="Microsoft account" w:date="2023-04-22T19:28:00Z">
            <w:rPr>
              <w:rFonts w:ascii="Roboto" w:hAnsi="Roboto"/>
              <w:sz w:val="24"/>
              <w:szCs w:val="24"/>
            </w:rPr>
          </w:rPrChange>
        </w:rPr>
        <w:t>You’re Privacy Controls</w:t>
      </w:r>
    </w:p>
    <w:p w:rsidR="00841107" w:rsidRPr="00FA74E2" w:rsidRDefault="00183D95">
      <w:pPr>
        <w:jc w:val="both"/>
        <w:rPr>
          <w:rFonts w:cstheme="minorHAnsi"/>
          <w:sz w:val="24"/>
          <w:szCs w:val="24"/>
          <w:rPrChange w:id="71" w:author="Microsoft account" w:date="2023-04-22T19:28:00Z">
            <w:rPr>
              <w:rFonts w:ascii="Roboto" w:hAnsi="Roboto"/>
              <w:sz w:val="24"/>
              <w:szCs w:val="24"/>
            </w:rPr>
          </w:rPrChange>
        </w:rPr>
      </w:pPr>
      <w:r w:rsidRPr="00FA74E2">
        <w:rPr>
          <w:rFonts w:cstheme="minorHAnsi"/>
          <w:sz w:val="24"/>
          <w:szCs w:val="24"/>
          <w:rPrChange w:id="72" w:author="Microsoft account" w:date="2023-04-22T19:28:00Z">
            <w:rPr>
              <w:rFonts w:ascii="Roboto" w:hAnsi="Roboto"/>
              <w:sz w:val="24"/>
              <w:szCs w:val="24"/>
            </w:rPr>
          </w:rPrChange>
        </w:rPr>
        <w:lastRenderedPageBreak/>
        <w:t>As a visitor. You can request the community to remove your data. S3 can also facilitate the same by seeking the consent from the community and resident. The process is explained below:</w:t>
      </w:r>
    </w:p>
    <w:p w:rsidR="00841107" w:rsidRPr="00FA74E2" w:rsidRDefault="00183D95">
      <w:pPr>
        <w:pStyle w:val="ListParagraph"/>
        <w:numPr>
          <w:ilvl w:val="0"/>
          <w:numId w:val="1"/>
        </w:numPr>
        <w:jc w:val="both"/>
        <w:rPr>
          <w:rFonts w:cstheme="minorHAnsi"/>
          <w:sz w:val="24"/>
          <w:szCs w:val="24"/>
          <w:rPrChange w:id="73" w:author="Microsoft account" w:date="2023-04-22T19:28:00Z">
            <w:rPr>
              <w:rFonts w:ascii="Roboto" w:hAnsi="Roboto"/>
              <w:sz w:val="24"/>
              <w:szCs w:val="24"/>
            </w:rPr>
          </w:rPrChange>
        </w:rPr>
      </w:pPr>
      <w:r w:rsidRPr="00FA74E2">
        <w:rPr>
          <w:rFonts w:cstheme="minorHAnsi"/>
          <w:sz w:val="24"/>
          <w:szCs w:val="24"/>
          <w:rPrChange w:id="74" w:author="Microsoft account" w:date="2023-04-22T19:28:00Z">
            <w:rPr>
              <w:rFonts w:ascii="Roboto" w:hAnsi="Roboto"/>
              <w:sz w:val="24"/>
              <w:szCs w:val="24"/>
            </w:rPr>
          </w:rPrChange>
        </w:rPr>
        <w:t>Send an email to admin@aws.s3serv.com with your name, phone number, date and the society you visited;</w:t>
      </w:r>
    </w:p>
    <w:p w:rsidR="00841107" w:rsidRPr="00FA74E2" w:rsidRDefault="00183D95">
      <w:pPr>
        <w:pStyle w:val="ListParagraph"/>
        <w:numPr>
          <w:ilvl w:val="0"/>
          <w:numId w:val="1"/>
        </w:numPr>
        <w:jc w:val="both"/>
        <w:rPr>
          <w:rFonts w:cstheme="minorHAnsi"/>
          <w:sz w:val="24"/>
          <w:szCs w:val="24"/>
          <w:rPrChange w:id="75" w:author="Microsoft account" w:date="2023-04-22T19:28:00Z">
            <w:rPr>
              <w:rFonts w:ascii="Roboto" w:hAnsi="Roboto"/>
              <w:sz w:val="24"/>
              <w:szCs w:val="24"/>
            </w:rPr>
          </w:rPrChange>
        </w:rPr>
      </w:pPr>
      <w:r w:rsidRPr="00FA74E2">
        <w:rPr>
          <w:rFonts w:cstheme="minorHAnsi"/>
          <w:sz w:val="24"/>
          <w:szCs w:val="24"/>
          <w:rPrChange w:id="76" w:author="Microsoft account" w:date="2023-04-22T19:28:00Z">
            <w:rPr>
              <w:rFonts w:ascii="Roboto" w:hAnsi="Roboto"/>
              <w:sz w:val="24"/>
              <w:szCs w:val="24"/>
            </w:rPr>
          </w:rPrChange>
        </w:rPr>
        <w:t xml:space="preserve"> This will trigger a request to the RWA and the resident;</w:t>
      </w:r>
    </w:p>
    <w:p w:rsidR="00841107" w:rsidRPr="00FA74E2" w:rsidRDefault="00183D95">
      <w:pPr>
        <w:pStyle w:val="ListParagraph"/>
        <w:numPr>
          <w:ilvl w:val="0"/>
          <w:numId w:val="1"/>
        </w:numPr>
        <w:jc w:val="both"/>
        <w:rPr>
          <w:rFonts w:cstheme="minorHAnsi"/>
          <w:sz w:val="24"/>
          <w:szCs w:val="24"/>
          <w:rPrChange w:id="77" w:author="Microsoft account" w:date="2023-04-22T19:28:00Z">
            <w:rPr>
              <w:rFonts w:ascii="Roboto" w:hAnsi="Roboto"/>
              <w:sz w:val="24"/>
              <w:szCs w:val="24"/>
            </w:rPr>
          </w:rPrChange>
        </w:rPr>
      </w:pPr>
      <w:r w:rsidRPr="00FA74E2">
        <w:rPr>
          <w:rFonts w:cstheme="minorHAnsi"/>
          <w:sz w:val="24"/>
          <w:szCs w:val="24"/>
          <w:rPrChange w:id="78" w:author="Microsoft account" w:date="2023-04-22T19:28:00Z">
            <w:rPr>
              <w:rFonts w:ascii="Roboto" w:hAnsi="Roboto"/>
              <w:sz w:val="24"/>
              <w:szCs w:val="24"/>
            </w:rPr>
          </w:rPrChange>
        </w:rPr>
        <w:t xml:space="preserve"> Once approved by the RWA &amp; the resident, your data will be deleted from the system.</w:t>
      </w:r>
    </w:p>
    <w:p w:rsidR="00841107" w:rsidRPr="00FA74E2" w:rsidRDefault="00841107">
      <w:pPr>
        <w:jc w:val="both"/>
        <w:rPr>
          <w:rFonts w:cstheme="minorHAnsi"/>
          <w:sz w:val="24"/>
          <w:szCs w:val="24"/>
          <w:rPrChange w:id="79" w:author="Microsoft account" w:date="2023-04-22T19:28:00Z">
            <w:rPr>
              <w:rFonts w:ascii="Roboto" w:hAnsi="Roboto"/>
              <w:sz w:val="24"/>
              <w:szCs w:val="24"/>
            </w:rPr>
          </w:rPrChange>
        </w:rPr>
      </w:pPr>
    </w:p>
    <w:p w:rsidR="00841107" w:rsidRPr="00FA74E2" w:rsidRDefault="00183D95">
      <w:pPr>
        <w:jc w:val="both"/>
        <w:rPr>
          <w:rFonts w:cstheme="minorHAnsi"/>
          <w:sz w:val="24"/>
          <w:szCs w:val="24"/>
          <w:rPrChange w:id="80" w:author="Microsoft account" w:date="2023-04-22T19:28:00Z">
            <w:rPr>
              <w:rFonts w:ascii="Roboto" w:hAnsi="Roboto"/>
              <w:sz w:val="24"/>
              <w:szCs w:val="24"/>
            </w:rPr>
          </w:rPrChange>
        </w:rPr>
      </w:pPr>
      <w:r w:rsidRPr="00FA74E2">
        <w:rPr>
          <w:rFonts w:cstheme="minorHAnsi"/>
          <w:sz w:val="24"/>
          <w:szCs w:val="24"/>
          <w:rPrChange w:id="81" w:author="Microsoft account" w:date="2023-04-22T19:28:00Z">
            <w:rPr>
              <w:rFonts w:ascii="Roboto" w:hAnsi="Roboto"/>
              <w:sz w:val="24"/>
              <w:szCs w:val="24"/>
            </w:rPr>
          </w:rPrChange>
        </w:rPr>
        <w:t>Contact</w:t>
      </w:r>
    </w:p>
    <w:p w:rsidR="00841107" w:rsidRPr="00FA74E2" w:rsidRDefault="00183D95">
      <w:pPr>
        <w:spacing w:after="0"/>
        <w:jc w:val="both"/>
        <w:rPr>
          <w:rFonts w:cstheme="minorHAnsi"/>
          <w:sz w:val="24"/>
          <w:szCs w:val="24"/>
          <w:rPrChange w:id="82" w:author="Microsoft account" w:date="2023-04-22T19:28:00Z">
            <w:rPr>
              <w:rFonts w:ascii="Roboto" w:hAnsi="Roboto"/>
              <w:sz w:val="24"/>
              <w:szCs w:val="24"/>
            </w:rPr>
          </w:rPrChange>
        </w:rPr>
      </w:pPr>
      <w:r w:rsidRPr="00FA74E2">
        <w:rPr>
          <w:rFonts w:cstheme="minorHAnsi"/>
          <w:sz w:val="24"/>
          <w:szCs w:val="24"/>
          <w:rPrChange w:id="83" w:author="Microsoft account" w:date="2023-04-22T19:28:00Z">
            <w:rPr>
              <w:rFonts w:ascii="Roboto" w:hAnsi="Roboto"/>
              <w:sz w:val="24"/>
              <w:szCs w:val="24"/>
            </w:rPr>
          </w:rPrChange>
        </w:rPr>
        <w:t>Spring Spruce Services Private Limited</w:t>
      </w:r>
    </w:p>
    <w:p w:rsidR="00841107" w:rsidRPr="00FA74E2" w:rsidRDefault="00183D95">
      <w:pPr>
        <w:spacing w:after="0"/>
        <w:jc w:val="both"/>
        <w:rPr>
          <w:rFonts w:cstheme="minorHAnsi"/>
          <w:sz w:val="24"/>
          <w:szCs w:val="24"/>
          <w:rPrChange w:id="84" w:author="Microsoft account" w:date="2023-04-22T19:28:00Z">
            <w:rPr>
              <w:rFonts w:ascii="Roboto" w:hAnsi="Roboto"/>
              <w:sz w:val="24"/>
              <w:szCs w:val="24"/>
            </w:rPr>
          </w:rPrChange>
        </w:rPr>
      </w:pPr>
      <w:r w:rsidRPr="00FA74E2">
        <w:rPr>
          <w:rFonts w:cstheme="minorHAnsi"/>
          <w:sz w:val="24"/>
          <w:szCs w:val="24"/>
          <w:rPrChange w:id="85" w:author="Microsoft account" w:date="2023-04-22T19:28:00Z">
            <w:rPr>
              <w:rFonts w:ascii="Roboto" w:hAnsi="Roboto"/>
              <w:sz w:val="24"/>
              <w:szCs w:val="24"/>
            </w:rPr>
          </w:rPrChange>
        </w:rPr>
        <w:t>GH-08/1, Vrindavan Yojna, Raibareily road,</w:t>
      </w:r>
    </w:p>
    <w:p w:rsidR="00841107" w:rsidRPr="00FA74E2" w:rsidRDefault="00183D95">
      <w:pPr>
        <w:spacing w:after="0"/>
        <w:jc w:val="both"/>
        <w:rPr>
          <w:rFonts w:cstheme="minorHAnsi"/>
          <w:sz w:val="24"/>
          <w:szCs w:val="24"/>
          <w:rPrChange w:id="86" w:author="Microsoft account" w:date="2023-04-22T19:28:00Z">
            <w:rPr>
              <w:rFonts w:ascii="Roboto" w:hAnsi="Roboto"/>
              <w:sz w:val="24"/>
              <w:szCs w:val="24"/>
            </w:rPr>
          </w:rPrChange>
        </w:rPr>
      </w:pPr>
      <w:r w:rsidRPr="00FA74E2">
        <w:rPr>
          <w:rFonts w:cstheme="minorHAnsi"/>
          <w:sz w:val="24"/>
          <w:szCs w:val="24"/>
          <w:rPrChange w:id="87" w:author="Microsoft account" w:date="2023-04-22T19:28:00Z">
            <w:rPr>
              <w:rFonts w:ascii="Roboto" w:hAnsi="Roboto"/>
              <w:sz w:val="24"/>
              <w:szCs w:val="24"/>
            </w:rPr>
          </w:rPrChange>
        </w:rPr>
        <w:t xml:space="preserve">Lucknow. </w:t>
      </w:r>
    </w:p>
    <w:p w:rsidR="00841107" w:rsidRPr="00FA74E2" w:rsidRDefault="00183D95">
      <w:pPr>
        <w:spacing w:after="0"/>
        <w:jc w:val="both"/>
        <w:rPr>
          <w:rFonts w:cstheme="minorHAnsi"/>
          <w:b/>
          <w:sz w:val="24"/>
          <w:szCs w:val="24"/>
          <w:rPrChange w:id="88" w:author="Microsoft account" w:date="2023-04-22T19:28:00Z">
            <w:rPr>
              <w:rFonts w:ascii="Roboto" w:hAnsi="Roboto"/>
              <w:b/>
              <w:sz w:val="24"/>
              <w:szCs w:val="24"/>
            </w:rPr>
          </w:rPrChange>
        </w:rPr>
      </w:pPr>
      <w:r w:rsidRPr="00FA74E2">
        <w:rPr>
          <w:rFonts w:cstheme="minorHAnsi"/>
          <w:sz w:val="24"/>
          <w:szCs w:val="24"/>
          <w:rPrChange w:id="89" w:author="Microsoft account" w:date="2023-04-22T19:28:00Z">
            <w:rPr>
              <w:rFonts w:ascii="Roboto" w:hAnsi="Roboto"/>
              <w:sz w:val="24"/>
              <w:szCs w:val="24"/>
            </w:rPr>
          </w:rPrChange>
        </w:rPr>
        <w:t>Uttar Pradesh-226029 (India).</w:t>
      </w:r>
    </w:p>
    <w:p w:rsidR="00841107" w:rsidRPr="00FA74E2" w:rsidRDefault="00841107">
      <w:pPr>
        <w:jc w:val="both"/>
        <w:rPr>
          <w:rFonts w:cstheme="minorHAnsi"/>
          <w:sz w:val="24"/>
          <w:szCs w:val="24"/>
          <w:rPrChange w:id="90" w:author="Microsoft account" w:date="2023-04-22T19:28:00Z">
            <w:rPr>
              <w:rFonts w:ascii="Roboto" w:hAnsi="Roboto"/>
              <w:sz w:val="24"/>
              <w:szCs w:val="24"/>
            </w:rPr>
          </w:rPrChange>
        </w:rPr>
      </w:pPr>
    </w:p>
    <w:p w:rsidR="00841107" w:rsidRPr="00FA74E2" w:rsidRDefault="00183D95">
      <w:pPr>
        <w:jc w:val="both"/>
        <w:rPr>
          <w:rFonts w:cstheme="minorHAnsi"/>
          <w:sz w:val="24"/>
          <w:szCs w:val="24"/>
          <w:rPrChange w:id="91" w:author="Microsoft account" w:date="2023-04-22T19:28:00Z">
            <w:rPr>
              <w:rFonts w:ascii="Roboto" w:hAnsi="Roboto"/>
              <w:sz w:val="24"/>
              <w:szCs w:val="24"/>
            </w:rPr>
          </w:rPrChange>
        </w:rPr>
      </w:pPr>
      <w:r w:rsidRPr="00FA74E2">
        <w:rPr>
          <w:rFonts w:cstheme="minorHAnsi"/>
          <w:sz w:val="24"/>
          <w:szCs w:val="24"/>
          <w:rPrChange w:id="92" w:author="Microsoft account" w:date="2023-04-22T19:28:00Z">
            <w:rPr>
              <w:rFonts w:ascii="Roboto" w:hAnsi="Roboto"/>
              <w:sz w:val="24"/>
              <w:szCs w:val="24"/>
            </w:rPr>
          </w:rPrChange>
        </w:rPr>
        <w:t>Call +91 84009-99344</w:t>
      </w:r>
    </w:p>
    <w:p w:rsidR="00841107" w:rsidRPr="00FA74E2" w:rsidRDefault="00183D95">
      <w:pPr>
        <w:jc w:val="both"/>
        <w:rPr>
          <w:rFonts w:cstheme="minorHAnsi"/>
          <w:sz w:val="24"/>
          <w:szCs w:val="24"/>
          <w:rPrChange w:id="93" w:author="Microsoft account" w:date="2023-04-22T19:28:00Z">
            <w:rPr>
              <w:rFonts w:ascii="Roboto" w:hAnsi="Roboto"/>
              <w:sz w:val="24"/>
              <w:szCs w:val="24"/>
            </w:rPr>
          </w:rPrChange>
        </w:rPr>
      </w:pPr>
      <w:r w:rsidRPr="00FA74E2">
        <w:rPr>
          <w:rFonts w:cstheme="minorHAnsi"/>
          <w:sz w:val="24"/>
          <w:szCs w:val="24"/>
          <w:rPrChange w:id="94" w:author="Microsoft account" w:date="2023-04-22T19:28:00Z">
            <w:rPr>
              <w:rFonts w:ascii="Roboto" w:hAnsi="Roboto"/>
              <w:sz w:val="24"/>
              <w:szCs w:val="24"/>
            </w:rPr>
          </w:rPrChange>
        </w:rPr>
        <w:t>info@s3serv.com</w:t>
      </w:r>
    </w:p>
    <w:p w:rsidR="00841107" w:rsidRPr="00FA74E2" w:rsidRDefault="00841107">
      <w:pPr>
        <w:jc w:val="both"/>
        <w:rPr>
          <w:rFonts w:cstheme="minorHAnsi"/>
          <w:sz w:val="24"/>
          <w:szCs w:val="24"/>
          <w:rPrChange w:id="95" w:author="Microsoft account" w:date="2023-04-22T19:28:00Z">
            <w:rPr>
              <w:rFonts w:ascii="Roboto" w:hAnsi="Roboto"/>
              <w:sz w:val="24"/>
              <w:szCs w:val="24"/>
            </w:rPr>
          </w:rPrChange>
        </w:rPr>
      </w:pPr>
    </w:p>
    <w:p w:rsidR="00841107" w:rsidRPr="00FA74E2" w:rsidRDefault="00183D95">
      <w:pPr>
        <w:jc w:val="both"/>
        <w:rPr>
          <w:rFonts w:cstheme="minorHAnsi"/>
          <w:sz w:val="24"/>
          <w:szCs w:val="24"/>
          <w:rPrChange w:id="96" w:author="Microsoft account" w:date="2023-04-22T19:28:00Z">
            <w:rPr>
              <w:rFonts w:ascii="Roboto" w:hAnsi="Roboto"/>
              <w:sz w:val="24"/>
              <w:szCs w:val="24"/>
            </w:rPr>
          </w:rPrChange>
        </w:rPr>
      </w:pPr>
      <w:r w:rsidRPr="00FA74E2">
        <w:rPr>
          <w:rFonts w:cstheme="minorHAnsi"/>
          <w:sz w:val="24"/>
          <w:szCs w:val="24"/>
          <w:rPrChange w:id="97" w:author="Microsoft account" w:date="2023-04-22T19:28:00Z">
            <w:rPr>
              <w:rFonts w:ascii="Roboto" w:hAnsi="Roboto"/>
              <w:sz w:val="24"/>
              <w:szCs w:val="24"/>
            </w:rPr>
          </w:rPrChange>
        </w:rPr>
        <w:t>Download App</w:t>
      </w:r>
    </w:p>
    <w:p w:rsidR="00841107" w:rsidRPr="00FA74E2" w:rsidRDefault="00183D95">
      <w:pPr>
        <w:jc w:val="both"/>
        <w:rPr>
          <w:rFonts w:cstheme="minorHAnsi"/>
          <w:sz w:val="24"/>
          <w:szCs w:val="24"/>
          <w:rPrChange w:id="98" w:author="Microsoft account" w:date="2023-04-22T19:28:00Z">
            <w:rPr>
              <w:rFonts w:ascii="Roboto" w:hAnsi="Roboto"/>
              <w:sz w:val="24"/>
              <w:szCs w:val="24"/>
            </w:rPr>
          </w:rPrChange>
        </w:rPr>
      </w:pPr>
      <w:r w:rsidRPr="00FA74E2">
        <w:rPr>
          <w:rFonts w:cstheme="minorHAnsi"/>
          <w:sz w:val="24"/>
          <w:szCs w:val="24"/>
          <w:rPrChange w:id="99" w:author="Microsoft account" w:date="2023-04-22T19:28:00Z">
            <w:rPr>
              <w:rFonts w:ascii="Roboto" w:hAnsi="Roboto"/>
              <w:sz w:val="24"/>
              <w:szCs w:val="24"/>
            </w:rPr>
          </w:rPrChange>
        </w:rPr>
        <w:t>Google Play App Store</w:t>
      </w:r>
    </w:p>
    <w:p w:rsidR="00841107" w:rsidRPr="00FA74E2" w:rsidRDefault="00841107">
      <w:pPr>
        <w:jc w:val="both"/>
        <w:rPr>
          <w:rFonts w:cstheme="minorHAnsi"/>
          <w:sz w:val="24"/>
          <w:szCs w:val="24"/>
          <w:rPrChange w:id="100" w:author="Microsoft account" w:date="2023-04-22T19:28:00Z">
            <w:rPr>
              <w:rFonts w:ascii="Roboto" w:hAnsi="Roboto"/>
              <w:sz w:val="24"/>
              <w:szCs w:val="24"/>
            </w:rPr>
          </w:rPrChange>
        </w:rPr>
      </w:pPr>
    </w:p>
    <w:p w:rsidR="00841107" w:rsidRPr="00FA74E2" w:rsidRDefault="00183D95">
      <w:pPr>
        <w:jc w:val="both"/>
        <w:rPr>
          <w:rFonts w:cstheme="minorHAnsi"/>
          <w:sz w:val="24"/>
          <w:szCs w:val="24"/>
          <w:rPrChange w:id="101" w:author="Microsoft account" w:date="2023-04-22T19:28:00Z">
            <w:rPr>
              <w:rFonts w:ascii="Roboto" w:hAnsi="Roboto"/>
              <w:sz w:val="24"/>
              <w:szCs w:val="24"/>
            </w:rPr>
          </w:rPrChange>
        </w:rPr>
      </w:pPr>
      <w:r w:rsidRPr="00FA74E2">
        <w:rPr>
          <w:rFonts w:cstheme="minorHAnsi"/>
          <w:sz w:val="24"/>
          <w:szCs w:val="24"/>
          <w:rPrChange w:id="102" w:author="Microsoft account" w:date="2023-04-22T19:28:00Z">
            <w:rPr>
              <w:rFonts w:ascii="Roboto" w:hAnsi="Roboto"/>
              <w:sz w:val="24"/>
              <w:szCs w:val="24"/>
            </w:rPr>
          </w:rPrChange>
        </w:rPr>
        <w:t>Copyright 2021 Spring Spruce Services. All rights reserved. Click to view Privacy policy.</w:t>
      </w:r>
    </w:p>
    <w:p w:rsidR="00841107" w:rsidRPr="00FA74E2" w:rsidRDefault="00841107">
      <w:pPr>
        <w:jc w:val="both"/>
        <w:rPr>
          <w:rFonts w:cstheme="minorHAnsi"/>
          <w:sz w:val="24"/>
          <w:szCs w:val="24"/>
          <w:rPrChange w:id="103" w:author="Microsoft account" w:date="2023-04-22T19:28:00Z">
            <w:rPr>
              <w:rFonts w:ascii="Roboto" w:hAnsi="Roboto"/>
              <w:sz w:val="24"/>
              <w:szCs w:val="24"/>
            </w:rPr>
          </w:rPrChange>
        </w:rPr>
      </w:pPr>
    </w:p>
    <w:sectPr w:rsidR="00841107" w:rsidRPr="00FA74E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Roboto">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52C64"/>
    <w:multiLevelType w:val="multilevel"/>
    <w:tmpl w:val="67EC4F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EA72F1B"/>
    <w:multiLevelType w:val="multilevel"/>
    <w:tmpl w:val="C360ADF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040f7d46802711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07"/>
    <w:rsid w:val="00183D95"/>
    <w:rsid w:val="00841107"/>
    <w:rsid w:val="00FA74E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4EBD23-F053-44A2-8118-CF329874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dc:description/>
  <cp:lastModifiedBy>Microsoft account</cp:lastModifiedBy>
  <cp:revision>16</cp:revision>
  <dcterms:created xsi:type="dcterms:W3CDTF">2023-04-11T15:16:00Z</dcterms:created>
  <dcterms:modified xsi:type="dcterms:W3CDTF">2023-04-22T13:58:00Z</dcterms:modified>
  <dc:language>en-IN</dc:language>
</cp:coreProperties>
</file>